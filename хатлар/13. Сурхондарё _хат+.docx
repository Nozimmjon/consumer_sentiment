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8943C" w14:textId="77777777" w:rsidR="001E151E" w:rsidRDefault="001E151E" w:rsidP="001E151E">
      <w:pPr>
        <w:jc w:val="both"/>
        <w:rPr>
          <w:rFonts w:ascii="Arial" w:hAnsi="Arial" w:cs="Arial"/>
          <w:sz w:val="26"/>
          <w:szCs w:val="26"/>
        </w:rPr>
      </w:pPr>
      <w:bookmarkStart w:id="0" w:name="_Hlk106897273"/>
    </w:p>
    <w:p w14:paraId="5ECBB748" w14:textId="77777777" w:rsidR="001E151E" w:rsidRDefault="001E151E" w:rsidP="001E151E">
      <w:pPr>
        <w:jc w:val="both"/>
        <w:rPr>
          <w:rFonts w:ascii="Arial" w:hAnsi="Arial" w:cs="Arial"/>
          <w:sz w:val="26"/>
          <w:szCs w:val="26"/>
        </w:rPr>
      </w:pPr>
    </w:p>
    <w:p w14:paraId="48433E2A" w14:textId="77777777" w:rsidR="001E151E" w:rsidRDefault="001E151E" w:rsidP="001E15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6B4B882" w14:textId="77777777" w:rsidR="001E151E" w:rsidRDefault="001E151E" w:rsidP="001E15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E17389A" w14:textId="77777777" w:rsidR="001E151E" w:rsidRDefault="001E151E" w:rsidP="001E15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BE362EF" w14:textId="77777777" w:rsidR="001E151E" w:rsidRDefault="001E151E" w:rsidP="001E15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2D572F63" w14:textId="77777777" w:rsidR="001E151E" w:rsidRDefault="001E151E" w:rsidP="001E15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4C1A42A" w14:textId="77777777" w:rsidR="001E151E" w:rsidRDefault="001E151E" w:rsidP="001E15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3C37F68" w14:textId="77777777" w:rsidR="001E151E" w:rsidRDefault="001E151E" w:rsidP="001E15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bookmarkEnd w:id="0"/>
    <w:p w14:paraId="07996593" w14:textId="77777777" w:rsidR="00FD31A8" w:rsidRDefault="00FD31A8" w:rsidP="00890B57">
      <w:pPr>
        <w:ind w:left="5130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Сурхондарё вилояти ҳокими </w:t>
      </w:r>
    </w:p>
    <w:p w14:paraId="22DA6AC2" w14:textId="77777777" w:rsidR="00FD31A8" w:rsidRDefault="00FD31A8" w:rsidP="00FD31A8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Т.А. Боболовга </w:t>
      </w:r>
    </w:p>
    <w:p w14:paraId="303E4A5A" w14:textId="77777777" w:rsidR="00FD31A8" w:rsidRPr="003B488D" w:rsidRDefault="00FD31A8" w:rsidP="00FD31A8">
      <w:pPr>
        <w:ind w:left="5387"/>
        <w:rPr>
          <w:rFonts w:ascii="Arial" w:hAnsi="Arial" w:cs="Arial"/>
          <w:b/>
          <w:bCs/>
          <w:sz w:val="6"/>
          <w:szCs w:val="6"/>
          <w:lang w:val="uz-Cyrl-UZ"/>
        </w:rPr>
      </w:pPr>
    </w:p>
    <w:p w14:paraId="60B7292C" w14:textId="77777777" w:rsidR="00FD31A8" w:rsidRDefault="00FD31A8">
      <w:pPr>
        <w:spacing w:before="120" w:after="120"/>
        <w:ind w:firstLine="567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pPrChange w:id="1" w:author="Nozimjon Ortiqov" w:date="2022-08-30T10:57:00Z">
          <w:pPr>
            <w:spacing w:before="120" w:after="120"/>
            <w:ind w:firstLine="709"/>
            <w:jc w:val="both"/>
          </w:pPr>
        </w:pPrChange>
      </w:pP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</w:t>
      </w: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Тўра Абдиевич,</w:t>
      </w:r>
      <w:del w:id="2" w:author="Nozimjon Ortiqov" w:date="2022-08-30T10:57:00Z">
        <w:r w:rsidRPr="00CE3EB3" w:rsidDel="001C326F">
          <w:rPr>
            <w:rFonts w:ascii="Arial" w:hAnsi="Arial" w:cs="Arial"/>
            <w:b/>
            <w:sz w:val="28"/>
            <w:szCs w:val="28"/>
            <w:shd w:val="clear" w:color="auto" w:fill="FFFFFF"/>
            <w:lang w:val="uz-Cyrl-UZ"/>
          </w:rPr>
          <w:delText xml:space="preserve"> </w:delText>
        </w:r>
      </w:del>
    </w:p>
    <w:p w14:paraId="4E34FD8A" w14:textId="77777777" w:rsidR="00026791" w:rsidRPr="001E151E" w:rsidRDefault="00026791">
      <w:pPr>
        <w:spacing w:before="120" w:after="120"/>
        <w:ind w:firstLine="567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  <w:pPrChange w:id="3" w:author="Nozimjon Ortiqov" w:date="2022-08-30T10:57:00Z">
          <w:pPr>
            <w:spacing w:before="120" w:after="120"/>
            <w:ind w:firstLine="709"/>
            <w:jc w:val="both"/>
          </w:pPr>
        </w:pPrChange>
      </w:pPr>
    </w:p>
    <w:p w14:paraId="58D62B1E" w14:textId="3856A56E" w:rsidR="00FB0892" w:rsidRPr="001E151E" w:rsidRDefault="00FB0892">
      <w:pPr>
        <w:spacing w:before="120" w:after="120" w:line="276" w:lineRule="auto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  <w:pPrChange w:id="4" w:author="Nozimjon Ortiqov" w:date="2022-08-30T11:04:00Z">
          <w:pPr>
            <w:spacing w:before="120" w:after="120"/>
            <w:ind w:firstLine="706"/>
            <w:jc w:val="both"/>
          </w:pPr>
        </w:pPrChange>
      </w:pPr>
      <w:bookmarkStart w:id="5" w:name="_Hlk88927988"/>
      <w:r w:rsidRPr="001E15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453027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ию</w:t>
      </w:r>
      <w:r w:rsidRPr="001E15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ль ойида Сурхондарё вилояти аҳолиси орасида сўровнома ўтказилди.</w:t>
      </w:r>
      <w:del w:id="6" w:author="Nozimjon Ortiqov" w:date="2022-08-30T10:57:00Z">
        <w:r w:rsidRPr="001E151E" w:rsidDel="001C326F">
          <w:rPr>
            <w:rFonts w:ascii="Arial" w:hAnsi="Arial" w:cs="Arial"/>
            <w:sz w:val="27"/>
            <w:szCs w:val="27"/>
            <w:shd w:val="clear" w:color="auto" w:fill="FFFFFF"/>
            <w:lang w:val="uz-Cyrl-UZ"/>
          </w:rPr>
          <w:delText xml:space="preserve"> </w:delText>
        </w:r>
      </w:del>
    </w:p>
    <w:p w14:paraId="20D6C725" w14:textId="2B410620" w:rsidR="00224726" w:rsidRPr="001E151E" w:rsidRDefault="00FB0892">
      <w:pPr>
        <w:spacing w:before="120" w:after="120" w:line="276" w:lineRule="auto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  <w:pPrChange w:id="7" w:author="Nozimjon Ortiqov" w:date="2022-08-30T11:04:00Z">
          <w:pPr>
            <w:spacing w:before="120" w:after="120"/>
            <w:ind w:firstLine="706"/>
            <w:jc w:val="both"/>
          </w:pPr>
        </w:pPrChange>
      </w:pPr>
      <w:r w:rsidRPr="001E15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224726" w:rsidRPr="001E151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bookmarkEnd w:id="5"/>
    <w:p w14:paraId="780876D1" w14:textId="07595A25" w:rsidR="00947938" w:rsidRPr="001E151E" w:rsidRDefault="00CC5108">
      <w:pPr>
        <w:pStyle w:val="a8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eastAsiaTheme="minorHAnsi" w:hAnsi="Arial" w:cs="Arial"/>
          <w:b w:val="0"/>
          <w:bCs w:val="0"/>
          <w:sz w:val="27"/>
          <w:szCs w:val="27"/>
          <w:shd w:val="clear" w:color="auto" w:fill="FFFFFF"/>
          <w:lang w:val="uz-Cyrl-UZ" w:eastAsia="en-US"/>
        </w:rPr>
        <w:pPrChange w:id="8" w:author="Nozimjon Ortiqov" w:date="2022-08-30T11:04:00Z">
          <w:pPr>
            <w:pStyle w:val="a8"/>
            <w:shd w:val="clear" w:color="auto" w:fill="FFFFFF"/>
            <w:spacing w:before="120" w:beforeAutospacing="0" w:after="120" w:afterAutospacing="0"/>
            <w:ind w:firstLine="706"/>
            <w:jc w:val="both"/>
          </w:pPr>
        </w:pPrChange>
      </w:pPr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7873B6"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7873B6"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453027" w:rsidRPr="001E151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Олтинсой,</w:t>
      </w:r>
      <w:r w:rsidR="00453027"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453027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Бандихон,</w:t>
      </w:r>
      <w:r w:rsidR="00453027" w:rsidRPr="001E151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="00255966" w:rsidRPr="001E151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Бойсун, Музработ ва Шўрчи </w:t>
      </w:r>
      <w:r w:rsidR="009A3EAF"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7A86C473" w14:textId="30F5D4B9" w:rsidR="007873B6" w:rsidRPr="001E151E" w:rsidRDefault="007873B6">
      <w:pPr>
        <w:pStyle w:val="a8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pPrChange w:id="9" w:author="Nozimjon Ortiqov" w:date="2022-08-30T11:04:00Z">
          <w:pPr>
            <w:pStyle w:val="a8"/>
            <w:shd w:val="clear" w:color="auto" w:fill="FFFFFF"/>
            <w:spacing w:before="120" w:beforeAutospacing="0" w:after="0" w:afterAutospacing="0"/>
            <w:ind w:firstLine="706"/>
            <w:jc w:val="both"/>
          </w:pPr>
        </w:pPrChange>
      </w:pPr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 иш ўринлари сони кўпайишини кўрсатганлар улуши 3</w:t>
      </w:r>
      <w:r w:rsidR="00453027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1</w:t>
      </w:r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9</w:t>
      </w:r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</w:t>
      </w:r>
      <w:del w:id="10" w:author="Nozimjon Ortiqov" w:date="2022-08-30T10:57:00Z">
        <w:r w:rsidRPr="001E151E" w:rsidDel="001C326F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эса </w:delText>
        </w:r>
      </w:del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иш ўринлари сони камайган. </w:t>
      </w:r>
      <w:r w:rsidR="009B2016" w:rsidRPr="009B201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Бандихон (16%), Музработ (16%)</w:t>
      </w:r>
      <w:ins w:id="11" w:author="Nozimjon Ortiqov" w:date="2022-08-30T10:57:00Z">
        <w:r w:rsidR="001C326F">
          <w:rPr>
            <w:rStyle w:val="a4"/>
            <w:rFonts w:ascii="Arial" w:hAnsi="Arial" w:cs="Arial"/>
            <w:b w:val="0"/>
            <w:sz w:val="27"/>
            <w:szCs w:val="27"/>
            <w:shd w:val="clear" w:color="auto" w:fill="FFFFFF"/>
            <w:lang w:val="uz-Cyrl-UZ"/>
          </w:rPr>
          <w:t xml:space="preserve"> ва</w:t>
        </w:r>
      </w:ins>
      <w:del w:id="12" w:author="Nozimjon Ortiqov" w:date="2022-08-30T10:57:00Z">
        <w:r w:rsidR="009B2016" w:rsidRPr="009B2016" w:rsidDel="001C326F">
          <w:rPr>
            <w:rStyle w:val="a4"/>
            <w:rFonts w:ascii="Arial" w:hAnsi="Arial" w:cs="Arial"/>
            <w:b w:val="0"/>
            <w:sz w:val="27"/>
            <w:szCs w:val="27"/>
            <w:shd w:val="clear" w:color="auto" w:fill="FFFFFF"/>
            <w:lang w:val="uz-Cyrl-UZ"/>
          </w:rPr>
          <w:delText>,</w:delText>
        </w:r>
      </w:del>
      <w:r w:rsidR="009B2016" w:rsidRPr="009B201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Жарқўрғон</w:t>
      </w:r>
      <w:ins w:id="13" w:author="Nozimjon Ortiqov" w:date="2022-08-30T10:57:00Z">
        <w:r w:rsidR="001C326F">
          <w:rPr>
            <w:rStyle w:val="a4"/>
            <w:rFonts w:ascii="Arial" w:hAnsi="Arial" w:cs="Arial"/>
            <w:b w:val="0"/>
            <w:sz w:val="27"/>
            <w:szCs w:val="27"/>
            <w:shd w:val="clear" w:color="auto" w:fill="FFFFFF"/>
            <w:lang w:val="uz-Cyrl-UZ"/>
          </w:rPr>
          <w:t>да</w:t>
        </w:r>
      </w:ins>
      <w:r w:rsidR="009B2016" w:rsidRPr="009B201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(15%) </w:t>
      </w:r>
      <w:del w:id="14" w:author="Nozimjon Ortiqov" w:date="2022-08-30T10:57:00Z">
        <w:r w:rsidR="009B2016" w:rsidRPr="009B2016" w:rsidDel="001C326F">
          <w:rPr>
            <w:rStyle w:val="a4"/>
            <w:rFonts w:ascii="Arial" w:hAnsi="Arial" w:cs="Arial"/>
            <w:b w:val="0"/>
            <w:sz w:val="27"/>
            <w:szCs w:val="27"/>
            <w:shd w:val="clear" w:color="auto" w:fill="FFFFFF"/>
            <w:lang w:val="uz-Cyrl-UZ"/>
          </w:rPr>
          <w:delText xml:space="preserve">ва Термиз шаҳрида (12%) </w:delText>
        </w:r>
      </w:del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иш ўринлари сони пасайишини кўрсатганлар улуши бошқа туманларга нисбатан юқори;</w:t>
      </w:r>
    </w:p>
    <w:p w14:paraId="1F2B7946" w14:textId="49595AA4" w:rsidR="007873B6" w:rsidRPr="001E151E" w:rsidRDefault="007873B6">
      <w:pPr>
        <w:pStyle w:val="a8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pPrChange w:id="15" w:author="Nozimjon Ortiqov" w:date="2022-08-30T11:04:00Z">
          <w:pPr>
            <w:pStyle w:val="a8"/>
            <w:shd w:val="clear" w:color="auto" w:fill="FFFFFF"/>
            <w:spacing w:before="120" w:beforeAutospacing="0" w:after="0" w:afterAutospacing="0"/>
            <w:ind w:firstLine="706"/>
            <w:jc w:val="both"/>
          </w:pPr>
        </w:pPrChange>
      </w:pPr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</w:t>
      </w:r>
      <w:del w:id="16" w:author="Nozimjon Ortiqov" w:date="2022-08-30T10:57:00Z">
        <w:r w:rsidRPr="001E151E" w:rsidDel="001C326F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Сурхондарё </w:delText>
        </w:r>
      </w:del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вилоят</w:t>
      </w:r>
      <w:del w:id="17" w:author="Nozimjon Ortiqov" w:date="2022-08-30T10:57:00Z">
        <w:r w:rsidRPr="001E151E" w:rsidDel="001C326F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и</w:delText>
        </w:r>
      </w:del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бўйича </w:t>
      </w:r>
      <w:r w:rsidR="00E32D81"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</w:t>
      </w:r>
      <w:r w:rsid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8</w:t>
      </w:r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</w:t>
      </w:r>
      <w:ins w:id="18" w:author="Nozimjon Ortiqov" w:date="2022-08-30T10:57:00Z">
        <w:r w:rsidR="001C326F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t>.</w:t>
        </w:r>
      </w:ins>
      <w:del w:id="19" w:author="Nozimjon Ortiqov" w:date="2022-08-30T10:57:00Z">
        <w:r w:rsidRPr="001E151E" w:rsidDel="001C326F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ни ташкил этган.</w:delText>
        </w:r>
      </w:del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Бунда салбий баҳо берганлар улуши </w:t>
      </w:r>
      <w:r w:rsidR="009B2016" w:rsidRPr="009B201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Олтинсой (</w:t>
      </w:r>
      <w:del w:id="20" w:author="Nozimjon Ortiqov" w:date="2022-08-30T10:59:00Z">
        <w:r w:rsidR="009B2016" w:rsidRPr="009B2016" w:rsidDel="001C326F">
          <w:rPr>
            <w:rStyle w:val="a4"/>
            <w:rFonts w:ascii="Arial" w:hAnsi="Arial" w:cs="Arial"/>
            <w:b w:val="0"/>
            <w:sz w:val="27"/>
            <w:szCs w:val="27"/>
            <w:shd w:val="clear" w:color="auto" w:fill="FFFFFF"/>
            <w:lang w:val="uz-Cyrl-UZ"/>
          </w:rPr>
          <w:delText>6</w:delText>
        </w:r>
      </w:del>
      <w:ins w:id="21" w:author="Nozimjon Ortiqov" w:date="2022-08-30T10:59:00Z">
        <w:r w:rsidR="001C326F">
          <w:rPr>
            <w:rStyle w:val="a4"/>
            <w:rFonts w:ascii="Arial" w:hAnsi="Arial" w:cs="Arial"/>
            <w:b w:val="0"/>
            <w:sz w:val="27"/>
            <w:szCs w:val="27"/>
            <w:shd w:val="clear" w:color="auto" w:fill="FFFFFF"/>
            <w:lang w:val="uz-Cyrl-UZ"/>
          </w:rPr>
          <w:t>14</w:t>
        </w:r>
      </w:ins>
      <w:r w:rsidR="009B2016" w:rsidRPr="009B201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%)</w:t>
      </w:r>
      <w:ins w:id="22" w:author="Nozimjon Ortiqov" w:date="2022-08-30T10:59:00Z">
        <w:r w:rsidR="001C326F">
          <w:rPr>
            <w:rStyle w:val="a4"/>
            <w:rFonts w:ascii="Arial" w:hAnsi="Arial" w:cs="Arial"/>
            <w:b w:val="0"/>
            <w:sz w:val="27"/>
            <w:szCs w:val="27"/>
            <w:shd w:val="clear" w:color="auto" w:fill="FFFFFF"/>
            <w:lang w:val="uz-Cyrl-UZ"/>
          </w:rPr>
          <w:t>, Бойсун (15%)</w:t>
        </w:r>
      </w:ins>
      <w:r w:rsidR="009B2016" w:rsidRPr="009B201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ва Шўрчида (</w:t>
      </w:r>
      <w:del w:id="23" w:author="Nozimjon Ortiqov" w:date="2022-08-30T10:59:00Z">
        <w:r w:rsidR="009B2016" w:rsidRPr="009B2016" w:rsidDel="001C326F">
          <w:rPr>
            <w:rStyle w:val="a4"/>
            <w:rFonts w:ascii="Arial" w:hAnsi="Arial" w:cs="Arial"/>
            <w:b w:val="0"/>
            <w:sz w:val="27"/>
            <w:szCs w:val="27"/>
            <w:shd w:val="clear" w:color="auto" w:fill="FFFFFF"/>
            <w:lang w:val="uz-Cyrl-UZ"/>
          </w:rPr>
          <w:delText>5</w:delText>
        </w:r>
      </w:del>
      <w:ins w:id="24" w:author="Nozimjon Ortiqov" w:date="2022-08-30T10:59:00Z">
        <w:r w:rsidR="001C326F">
          <w:rPr>
            <w:rStyle w:val="a4"/>
            <w:rFonts w:ascii="Arial" w:hAnsi="Arial" w:cs="Arial"/>
            <w:b w:val="0"/>
            <w:sz w:val="27"/>
            <w:szCs w:val="27"/>
            <w:shd w:val="clear" w:color="auto" w:fill="FFFFFF"/>
            <w:lang w:val="uz-Cyrl-UZ"/>
          </w:rPr>
          <w:t>19</w:t>
        </w:r>
      </w:ins>
      <w:r w:rsidR="009B2016" w:rsidRPr="009B201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%) </w:t>
      </w:r>
      <w:del w:id="25" w:author="Nozimjon Ortiqov" w:date="2022-08-30T10:58:00Z">
        <w:r w:rsidRPr="001E151E" w:rsidDel="001C326F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 </w:delText>
        </w:r>
      </w:del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нисбатан кўпроқ;</w:t>
      </w:r>
    </w:p>
    <w:p w14:paraId="110B6012" w14:textId="60477323" w:rsidR="00890B57" w:rsidRPr="001E151E" w:rsidRDefault="00CC5108">
      <w:pPr>
        <w:pStyle w:val="a8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pPrChange w:id="26" w:author="Nozimjon Ortiqov" w:date="2022-08-30T11:04:00Z">
          <w:pPr>
            <w:pStyle w:val="a8"/>
            <w:shd w:val="clear" w:color="auto" w:fill="FFFFFF"/>
            <w:spacing w:before="120" w:after="120"/>
            <w:ind w:firstLine="635"/>
            <w:jc w:val="both"/>
          </w:pPr>
        </w:pPrChange>
      </w:pPr>
      <w:r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7873B6"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del w:id="27" w:author="Nozimjon Ortiqov" w:date="2022-08-30T11:01:00Z">
        <w:r w:rsid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т</w:delText>
        </w:r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уманлар кесимида</w:delText>
        </w:r>
      </w:del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Шўрчи (32%), Қумқўрғон (31%)</w:t>
      </w:r>
      <w:del w:id="28" w:author="Nozimjon Ortiqov" w:date="2022-08-30T11:02:00Z"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,</w:delText>
        </w:r>
      </w:del>
      <w:ins w:id="29" w:author="Nozimjon Ortiqov" w:date="2022-08-30T11:02:00Z">
        <w:r w:rsidR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t xml:space="preserve"> ва</w:t>
        </w:r>
      </w:ins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Сариосиё</w:t>
      </w:r>
      <w:ins w:id="30" w:author="Nozimjon Ortiqov" w:date="2022-08-30T11:02:00Z">
        <w:r w:rsidR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t>да</w:t>
        </w:r>
      </w:ins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(27%) </w:t>
      </w:r>
      <w:del w:id="31" w:author="Nozimjon Ortiqov" w:date="2022-08-30T11:02:00Z"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ва Деновда (26%) </w:delText>
        </w:r>
      </w:del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ички йўллар</w:t>
      </w:r>
      <w:del w:id="32" w:author="Nozimjon Ortiqov" w:date="2022-08-30T11:01:00Z"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 ҳолати</w:delText>
        </w:r>
      </w:del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 Қизириқ (39%), Шеробод (39%)</w:t>
      </w:r>
      <w:del w:id="33" w:author="Nozimjon Ortiqov" w:date="2022-08-30T11:02:00Z"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,</w:delText>
        </w:r>
      </w:del>
      <w:ins w:id="34" w:author="Nozimjon Ortiqov" w:date="2022-08-30T11:02:00Z">
        <w:r w:rsidR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t xml:space="preserve"> ва</w:t>
        </w:r>
      </w:ins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del w:id="35" w:author="Nozimjon Ortiqov" w:date="2022-08-30T11:01:00Z"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 </w:delText>
        </w:r>
      </w:del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Бандихон</w:t>
      </w:r>
      <w:ins w:id="36" w:author="Nozimjon Ortiqov" w:date="2022-08-30T11:02:00Z">
        <w:r w:rsidR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t>да</w:t>
        </w:r>
      </w:ins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(38%) </w:t>
      </w:r>
      <w:del w:id="37" w:author="Nozimjon Ortiqov" w:date="2022-08-30T11:02:00Z"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ва Бойсунда (32%) </w:delText>
        </w:r>
      </w:del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ичимлик суви, Термиз (22%), Бойсун (18%) ва Термиз ша</w:t>
      </w:r>
      <w:bookmarkStart w:id="38" w:name="_GoBack"/>
      <w:bookmarkEnd w:id="38"/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ҳрида (18%) газ таъминоти, Олтинсойда </w:t>
      </w:r>
      <w:del w:id="39" w:author="Nozimjon Ortiqov" w:date="2022-08-30T11:01:00Z"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(25%) </w:delText>
        </w:r>
      </w:del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иш ўринлари</w:t>
      </w:r>
      <w:ins w:id="40" w:author="Nozimjon Ortiqov" w:date="2022-08-30T11:01:00Z">
        <w:r w:rsidR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t xml:space="preserve"> </w:t>
        </w:r>
        <w:r w:rsidR="0008114B" w:rsidRPr="009B2016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t xml:space="preserve">(25%) </w:t>
        </w:r>
        <w:r w:rsidR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t>ва</w:t>
        </w:r>
      </w:ins>
      <w:ins w:id="41" w:author="Nozimjon Ortiqov" w:date="2022-08-30T11:02:00Z">
        <w:r w:rsidR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t xml:space="preserve"> </w:t>
        </w:r>
        <w:r w:rsidR="0008114B" w:rsidRPr="009B2016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t>озиқ-овқатнинг қимматлиги</w:t>
        </w:r>
        <w:r w:rsidR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t xml:space="preserve"> (36%)</w:t>
        </w:r>
      </w:ins>
      <w:del w:id="42" w:author="Nozimjon Ortiqov" w:date="2022-08-30T11:01:00Z"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 етишмаслиги</w:delText>
        </w:r>
      </w:del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 Термизда (13%) электр энергия таъминоти</w:t>
      </w:r>
      <w:del w:id="43" w:author="Nozimjon Ortiqov" w:date="2022-08-30T11:02:00Z"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, Олтинсойда (36%)</w:delText>
        </w:r>
      </w:del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del w:id="44" w:author="Nozimjon Ortiqov" w:date="2022-08-30T11:01:00Z"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озиқ-овқатнинг қимматлиги </w:delText>
        </w:r>
      </w:del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энг катта муаммо</w:t>
      </w:r>
      <w:del w:id="45" w:author="Nozimjon Ortiqov" w:date="2022-08-30T11:02:00Z"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лар</w:delText>
        </w:r>
      </w:del>
      <w:r w:rsidR="009B2016" w:rsidRPr="009B201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сифатида қайд этилган</w:t>
      </w:r>
      <w:r w:rsidR="00C31F9A" w:rsidRPr="001E151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09339A92" w14:textId="231E25F3" w:rsidR="00224726" w:rsidRPr="001E151E" w:rsidDel="0008114B" w:rsidRDefault="00224726">
      <w:pPr>
        <w:pStyle w:val="a8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del w:id="46" w:author="Nozimjon Ortiqov" w:date="2022-08-30T11:03:00Z"/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pPrChange w:id="47" w:author="Nozimjon Ortiqov" w:date="2022-08-30T11:04:00Z">
          <w:pPr>
            <w:pStyle w:val="a8"/>
            <w:shd w:val="clear" w:color="auto" w:fill="FFFFFF"/>
            <w:spacing w:before="0" w:beforeAutospacing="0" w:after="120" w:afterAutospacing="0"/>
            <w:ind w:firstLine="544"/>
            <w:jc w:val="both"/>
          </w:pPr>
        </w:pPrChange>
      </w:pPr>
      <w:bookmarkStart w:id="48" w:name="_Hlk88927170"/>
      <w:bookmarkStart w:id="49" w:name="_Hlk88926098"/>
      <w:bookmarkStart w:id="50" w:name="_Hlk88926084"/>
      <w:del w:id="51" w:author="Nozimjon Ortiqov" w:date="2022-08-30T11:03:00Z">
        <w:r w:rsidRPr="001E151E" w:rsidDel="0008114B">
          <w:rPr>
            <w:rFonts w:ascii="Arial" w:hAnsi="Arial" w:cs="Arial"/>
            <w:sz w:val="27"/>
            <w:szCs w:val="27"/>
            <w:lang w:val="uz-Cyrl-UZ"/>
          </w:rPr>
          <w:delText>-</w:delText>
        </w:r>
        <w:r w:rsidR="002B6864" w:rsidRPr="001E151E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 </w:delText>
        </w:r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иш ўринлари етишмаслиги</w:delText>
        </w:r>
        <w:r w:rsid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 бўйича </w:delText>
        </w:r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Олтинсой</w:delText>
        </w:r>
        <w:r w:rsid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да</w:delText>
        </w:r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 (25%)</w:delText>
        </w:r>
        <w:r w:rsid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, </w:delText>
        </w:r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ичимлик сувининг йўқлиги</w:delText>
        </w:r>
        <w:r w:rsid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 </w:delText>
        </w:r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Қизириқ (39%)</w:delText>
        </w:r>
        <w:r w:rsid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 ва </w:delText>
        </w:r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Шеробод</w:delText>
        </w:r>
        <w:r w:rsid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да</w:delText>
        </w:r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 (39%)</w:delText>
        </w:r>
        <w:r w:rsid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, </w:delText>
        </w:r>
        <w:r w:rsidR="00CC6DFF" w:rsidRPr="001E151E" w:rsidDel="0008114B">
          <w:rPr>
            <w:rFonts w:ascii="Arial" w:hAnsi="Arial" w:cs="Arial"/>
            <w:sz w:val="27"/>
            <w:szCs w:val="27"/>
            <w:lang w:val="uz-Cyrl-UZ"/>
          </w:rPr>
          <w:delText xml:space="preserve">ишсиз эканлигини билдирганлар улуши </w:delText>
        </w:r>
        <w:r w:rsidR="00081D74" w:rsidRPr="001E151E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бўйича </w:delText>
        </w:r>
        <w:r w:rsidR="009B2016" w:rsidRP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>Олтинсой (82%)</w:delText>
        </w:r>
        <w:r w:rsid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 xml:space="preserve">, </w:delText>
        </w:r>
        <w:r w:rsidR="009B2016" w:rsidRP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>Бандихон (79%)</w:delText>
        </w:r>
        <w:r w:rsid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 xml:space="preserve">, </w:delText>
        </w:r>
        <w:r w:rsidR="009B2016" w:rsidRP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>Бойсун (77%)</w:delText>
        </w:r>
        <w:r w:rsid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 xml:space="preserve"> </w:delText>
        </w:r>
        <w:r w:rsidR="008718C6" w:rsidRPr="001E151E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ва </w:delText>
        </w:r>
        <w:r w:rsidR="009B2016" w:rsidRP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 xml:space="preserve">Шўрчида (68%) </w:delText>
        </w:r>
        <w:r w:rsidR="008718C6" w:rsidRPr="001E151E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ҳамда </w:delText>
        </w:r>
        <w:r w:rsidR="008718C6" w:rsidRPr="001E151E" w:rsidDel="0008114B">
          <w:rPr>
            <w:rFonts w:ascii="Arial" w:hAnsi="Arial" w:cs="Arial"/>
            <w:sz w:val="27"/>
            <w:szCs w:val="27"/>
            <w:lang w:val="uz-Cyrl-UZ"/>
          </w:rPr>
          <w:delText xml:space="preserve">даромади мавжуд бўлмаганлар улуши кўрсаткичи бўйича </w:delText>
        </w:r>
        <w:r w:rsidR="009B2016" w:rsidRP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>Олтинсой (88%)</w:delText>
        </w:r>
        <w:r w:rsid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 xml:space="preserve">, </w:delText>
        </w:r>
        <w:r w:rsidR="009B2016" w:rsidRP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>Музработ (80%)</w:delText>
        </w:r>
        <w:r w:rsid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 xml:space="preserve"> </w:delText>
        </w:r>
        <w:r w:rsidR="008718C6" w:rsidRPr="001E151E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 xml:space="preserve">ва </w:delText>
        </w:r>
        <w:r w:rsidR="009B2016" w:rsidRP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 xml:space="preserve">Бандихон (69%) </w:delText>
        </w:r>
        <w:r w:rsidR="00DC5497" w:rsidRPr="001E151E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туман</w:delText>
        </w:r>
        <w:r w:rsidR="008718C6" w:rsidRPr="001E151E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лар</w:delText>
        </w:r>
        <w:r w:rsidR="00DC5497" w:rsidRPr="001E151E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ида</w:delText>
        </w:r>
        <w:r w:rsidR="00081D74" w:rsidRPr="001E151E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 </w:delText>
        </w:r>
        <w:r w:rsidRPr="001E151E" w:rsidDel="0008114B">
          <w:rPr>
            <w:rStyle w:val="a4"/>
            <w:rFonts w:ascii="Arial" w:hAnsi="Arial" w:cs="Arial"/>
            <w:sz w:val="27"/>
            <w:szCs w:val="27"/>
            <w:shd w:val="clear" w:color="auto" w:fill="FFFFFF"/>
            <w:lang w:val="uz-Cyrl-UZ"/>
          </w:rPr>
          <w:delText>республикада</w:delText>
        </w:r>
        <w:r w:rsidR="00C31F9A" w:rsidRPr="001E151E" w:rsidDel="0008114B">
          <w:rPr>
            <w:rStyle w:val="a4"/>
            <w:rFonts w:ascii="Arial" w:hAnsi="Arial" w:cs="Arial"/>
            <w:sz w:val="27"/>
            <w:szCs w:val="27"/>
            <w:shd w:val="clear" w:color="auto" w:fill="FFFFFF"/>
            <w:lang w:val="uz-Cyrl-UZ"/>
          </w:rPr>
          <w:delText>ги</w:delText>
        </w:r>
        <w:r w:rsidRPr="001E151E" w:rsidDel="0008114B">
          <w:rPr>
            <w:rStyle w:val="a4"/>
            <w:rFonts w:ascii="Arial" w:hAnsi="Arial" w:cs="Arial"/>
            <w:sz w:val="27"/>
            <w:szCs w:val="27"/>
            <w:shd w:val="clear" w:color="auto" w:fill="FFFFFF"/>
            <w:lang w:val="uz-Cyrl-UZ"/>
          </w:rPr>
          <w:delText xml:space="preserve"> энг ёмон ҳолат</w:delText>
        </w:r>
        <w:r w:rsidR="00042DF0" w:rsidRPr="001E151E" w:rsidDel="0008114B">
          <w:rPr>
            <w:rStyle w:val="a4"/>
            <w:rFonts w:ascii="Arial" w:hAnsi="Arial" w:cs="Arial"/>
            <w:sz w:val="27"/>
            <w:szCs w:val="27"/>
            <w:shd w:val="clear" w:color="auto" w:fill="FFFFFF"/>
            <w:lang w:val="uz-Cyrl-UZ"/>
          </w:rPr>
          <w:delText>лардан бири</w:delText>
        </w:r>
        <w:r w:rsidRPr="001E151E" w:rsidDel="0008114B">
          <w:rPr>
            <w:rStyle w:val="a4"/>
            <w:rFonts w:ascii="Arial" w:hAnsi="Arial" w:cs="Arial"/>
            <w:sz w:val="27"/>
            <w:szCs w:val="27"/>
            <w:shd w:val="clear" w:color="auto" w:fill="FFFFFF"/>
            <w:lang w:val="uz-Cyrl-UZ"/>
          </w:rPr>
          <w:delText xml:space="preserve"> кузатилган.</w:delText>
        </w:r>
      </w:del>
    </w:p>
    <w:bookmarkEnd w:id="48"/>
    <w:bookmarkEnd w:id="49"/>
    <w:bookmarkEnd w:id="50"/>
    <w:p w14:paraId="7B9C5CF3" w14:textId="35D56ECA" w:rsidR="00FB0892" w:rsidRPr="001E151E" w:rsidRDefault="00DC5497">
      <w:pPr>
        <w:spacing w:before="120" w:after="120" w:line="276" w:lineRule="auto"/>
        <w:ind w:firstLine="567"/>
        <w:jc w:val="both"/>
        <w:rPr>
          <w:rFonts w:ascii="Arial" w:hAnsi="Arial" w:cs="Arial"/>
          <w:sz w:val="27"/>
          <w:szCs w:val="27"/>
          <w:lang w:val="uz-Cyrl-UZ"/>
        </w:rPr>
        <w:pPrChange w:id="52" w:author="Nozimjon Ortiqov" w:date="2022-08-30T11:04:00Z">
          <w:pPr>
            <w:spacing w:before="120" w:after="120"/>
            <w:ind w:firstLine="720"/>
            <w:jc w:val="both"/>
          </w:pPr>
        </w:pPrChange>
      </w:pPr>
      <w:r w:rsidRPr="001E151E">
        <w:rPr>
          <w:rFonts w:ascii="Arial" w:hAnsi="Arial" w:cs="Arial"/>
          <w:sz w:val="27"/>
          <w:szCs w:val="27"/>
          <w:lang w:val="uz-Cyrl-UZ"/>
        </w:rPr>
        <w:t xml:space="preserve">Юқоридагилардан келиб чиқиб, </w:t>
      </w:r>
      <w:del w:id="53" w:author="Nozimjon Ortiqov" w:date="2022-08-30T11:03:00Z"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Олтинсой</w:delText>
        </w:r>
        <w:r w:rsid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, </w:delText>
        </w:r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Қизириқ</w:delText>
        </w:r>
        <w:r w:rsid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, </w:delText>
        </w:r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Шеробод</w:delText>
        </w:r>
        <w:r w:rsid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,</w:delText>
        </w:r>
        <w:r w:rsidR="009B2016" w:rsidRP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 xml:space="preserve"> </w:delText>
        </w:r>
        <w:r w:rsidR="009B2016" w:rsidRP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>Бандихон</w:delText>
        </w:r>
        <w:r w:rsid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>,</w:delText>
        </w:r>
        <w:r w:rsidR="009B2016" w:rsidRPr="001E151E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 xml:space="preserve"> </w:delText>
        </w:r>
        <w:r w:rsidR="008718C6" w:rsidRPr="001E151E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 xml:space="preserve">Бойсун, Музработ ва </w:delText>
        </w:r>
        <w:r w:rsidR="009B2016" w:rsidRPr="009B2016" w:rsidDel="0008114B">
          <w:rPr>
            <w:rStyle w:val="a4"/>
            <w:rFonts w:ascii="Arial" w:hAnsi="Arial" w:cs="Arial"/>
            <w:b w:val="0"/>
            <w:noProof/>
            <w:sz w:val="27"/>
            <w:szCs w:val="27"/>
            <w:shd w:val="clear" w:color="auto" w:fill="FFFFFF"/>
            <w:lang w:val="uz-Cyrl-UZ"/>
          </w:rPr>
          <w:delText>Шўрчи</w:delText>
        </w:r>
        <w:r w:rsidR="008718C6" w:rsidRPr="001E151E" w:rsidDel="0008114B">
          <w:rPr>
            <w:rStyle w:val="a4"/>
            <w:rFonts w:ascii="Arial" w:hAnsi="Arial" w:cs="Arial"/>
            <w:noProof/>
            <w:sz w:val="27"/>
            <w:szCs w:val="27"/>
            <w:shd w:val="clear" w:color="auto" w:fill="FFFFFF"/>
            <w:lang w:val="uz-Cyrl-UZ"/>
          </w:rPr>
          <w:delText xml:space="preserve"> </w:delText>
        </w:r>
        <w:r w:rsidRPr="001E151E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туман</w:delText>
        </w:r>
        <w:r w:rsidR="008718C6" w:rsidRPr="001E151E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лар</w:delText>
        </w:r>
        <w:r w:rsidRPr="001E151E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и</w:delText>
        </w:r>
        <w:r w:rsidR="009B2016" w:rsidDel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delText>нинг</w:delText>
        </w:r>
        <w:r w:rsidRPr="001E151E" w:rsidDel="0008114B">
          <w:rPr>
            <w:rFonts w:ascii="Arial" w:hAnsi="Arial" w:cs="Arial"/>
            <w:sz w:val="27"/>
            <w:szCs w:val="27"/>
            <w:lang w:val="uz-Cyrl-UZ"/>
          </w:rPr>
          <w:delText xml:space="preserve"> </w:delText>
        </w:r>
        <w:r w:rsidR="00FB0892" w:rsidRPr="001E151E" w:rsidDel="0008114B">
          <w:rPr>
            <w:rFonts w:ascii="Arial" w:hAnsi="Arial" w:cs="Arial"/>
            <w:sz w:val="27"/>
            <w:szCs w:val="27"/>
            <w:lang w:val="uz-Cyrl-UZ"/>
          </w:rPr>
          <w:delText>иқтисодий</w:delText>
        </w:r>
        <w:r w:rsidR="00042DF0" w:rsidRPr="001E151E" w:rsidDel="0008114B">
          <w:rPr>
            <w:rFonts w:ascii="Arial" w:hAnsi="Arial" w:cs="Arial"/>
            <w:sz w:val="27"/>
            <w:szCs w:val="27"/>
            <w:lang w:val="uz-Cyrl-UZ"/>
          </w:rPr>
          <w:delText>-</w:delText>
        </w:r>
        <w:r w:rsidR="00FB0892" w:rsidRPr="001E151E" w:rsidDel="0008114B">
          <w:rPr>
            <w:rFonts w:ascii="Arial" w:hAnsi="Arial" w:cs="Arial"/>
            <w:sz w:val="27"/>
            <w:szCs w:val="27"/>
            <w:lang w:val="uz-Cyrl-UZ"/>
          </w:rPr>
          <w:delText xml:space="preserve">ижтимоий ҳолатига жиддий эътибор қаратиб, бошқа </w:delText>
        </w:r>
      </w:del>
      <w:ins w:id="54" w:author="Nozimjon Ortiqov" w:date="2022-08-30T11:03:00Z">
        <w:r w:rsidR="0008114B">
          <w:rPr>
            <w:rStyle w:val="a4"/>
            <w:rFonts w:ascii="Arial" w:hAnsi="Arial" w:cs="Arial"/>
            <w:b w:val="0"/>
            <w:bCs w:val="0"/>
            <w:sz w:val="27"/>
            <w:szCs w:val="27"/>
            <w:shd w:val="clear" w:color="auto" w:fill="FFFFFF"/>
            <w:lang w:val="uz-Cyrl-UZ"/>
          </w:rPr>
          <w:t xml:space="preserve">кўрсатилган </w:t>
        </w:r>
      </w:ins>
      <w:r w:rsidR="00FB0892" w:rsidRPr="001E151E">
        <w:rPr>
          <w:rFonts w:ascii="Arial" w:hAnsi="Arial" w:cs="Arial"/>
          <w:sz w:val="27"/>
          <w:szCs w:val="27"/>
          <w:lang w:val="uz-Cyrl-UZ"/>
        </w:rPr>
        <w:t>туманлар бўйича мавжуд ҳолат сабаблари ўрганилиб, камчиликларни бартараф этиш бўйича тезкор чоралар ишлаб чиқиш сўралади.</w:t>
      </w:r>
    </w:p>
    <w:p w14:paraId="6C56FACF" w14:textId="4DC1F110" w:rsidR="00FB0892" w:rsidRDefault="00FB0892" w:rsidP="001E151E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1C326F">
      <w:pgSz w:w="11906" w:h="16838"/>
      <w:pgMar w:top="1134" w:right="992" w:bottom="425" w:left="1134" w:header="709" w:footer="709" w:gutter="0"/>
      <w:cols w:space="708"/>
      <w:docGrid w:linePitch="360"/>
      <w:sectPrChange w:id="55" w:author="Nozimjon Ortiqov" w:date="2022-08-30T10:56:00Z">
        <w:sectPr w:rsidR="00C15ACF" w:rsidSect="001C326F">
          <w:pgMar w:top="1135" w:right="991" w:bottom="426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ozimjon Ortiqov">
    <w15:presenceInfo w15:providerId="AD" w15:userId="S-1-5-21-4002754046-4274732844-3373965000-1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2DF0"/>
    <w:rsid w:val="0004552B"/>
    <w:rsid w:val="000563DF"/>
    <w:rsid w:val="0008114B"/>
    <w:rsid w:val="00081D74"/>
    <w:rsid w:val="00082B1F"/>
    <w:rsid w:val="000D70B2"/>
    <w:rsid w:val="000E2CA0"/>
    <w:rsid w:val="000F0713"/>
    <w:rsid w:val="000F3514"/>
    <w:rsid w:val="00120618"/>
    <w:rsid w:val="00134A6B"/>
    <w:rsid w:val="00153EB1"/>
    <w:rsid w:val="001735E8"/>
    <w:rsid w:val="0019419E"/>
    <w:rsid w:val="001B35BE"/>
    <w:rsid w:val="001C326F"/>
    <w:rsid w:val="001E151E"/>
    <w:rsid w:val="00224726"/>
    <w:rsid w:val="00255966"/>
    <w:rsid w:val="00255E00"/>
    <w:rsid w:val="00271177"/>
    <w:rsid w:val="00273B68"/>
    <w:rsid w:val="002A54A5"/>
    <w:rsid w:val="002B4B97"/>
    <w:rsid w:val="002B6864"/>
    <w:rsid w:val="002C0664"/>
    <w:rsid w:val="00301A37"/>
    <w:rsid w:val="003038AC"/>
    <w:rsid w:val="00337BA3"/>
    <w:rsid w:val="00352413"/>
    <w:rsid w:val="003615F9"/>
    <w:rsid w:val="00387E81"/>
    <w:rsid w:val="003B2759"/>
    <w:rsid w:val="003B488D"/>
    <w:rsid w:val="003C2C35"/>
    <w:rsid w:val="003C2D8A"/>
    <w:rsid w:val="003C5B24"/>
    <w:rsid w:val="00423E36"/>
    <w:rsid w:val="00445ACF"/>
    <w:rsid w:val="00453027"/>
    <w:rsid w:val="00453B3F"/>
    <w:rsid w:val="004651AC"/>
    <w:rsid w:val="004705A4"/>
    <w:rsid w:val="00485D35"/>
    <w:rsid w:val="004A3E82"/>
    <w:rsid w:val="004D4DCF"/>
    <w:rsid w:val="004F11C8"/>
    <w:rsid w:val="00503F8C"/>
    <w:rsid w:val="00520382"/>
    <w:rsid w:val="005762BB"/>
    <w:rsid w:val="00582269"/>
    <w:rsid w:val="00593E4B"/>
    <w:rsid w:val="005C7CAE"/>
    <w:rsid w:val="00654A75"/>
    <w:rsid w:val="00660BBB"/>
    <w:rsid w:val="00675EA7"/>
    <w:rsid w:val="00680948"/>
    <w:rsid w:val="006A653C"/>
    <w:rsid w:val="006A694F"/>
    <w:rsid w:val="006E60B1"/>
    <w:rsid w:val="0072399D"/>
    <w:rsid w:val="0074183D"/>
    <w:rsid w:val="007473A5"/>
    <w:rsid w:val="00761975"/>
    <w:rsid w:val="007825C9"/>
    <w:rsid w:val="007873B6"/>
    <w:rsid w:val="00792448"/>
    <w:rsid w:val="00793BE0"/>
    <w:rsid w:val="00793EBB"/>
    <w:rsid w:val="00795D5A"/>
    <w:rsid w:val="007E20A3"/>
    <w:rsid w:val="007E5E3D"/>
    <w:rsid w:val="008126ED"/>
    <w:rsid w:val="008343A3"/>
    <w:rsid w:val="00860FDE"/>
    <w:rsid w:val="008718C6"/>
    <w:rsid w:val="008745AA"/>
    <w:rsid w:val="00876E16"/>
    <w:rsid w:val="00882891"/>
    <w:rsid w:val="00890B57"/>
    <w:rsid w:val="00895E4E"/>
    <w:rsid w:val="00896721"/>
    <w:rsid w:val="008B344F"/>
    <w:rsid w:val="008D50E3"/>
    <w:rsid w:val="008E743B"/>
    <w:rsid w:val="008E789A"/>
    <w:rsid w:val="008F063C"/>
    <w:rsid w:val="009030AD"/>
    <w:rsid w:val="00924512"/>
    <w:rsid w:val="00925A2C"/>
    <w:rsid w:val="00947938"/>
    <w:rsid w:val="00956BEC"/>
    <w:rsid w:val="00966EE3"/>
    <w:rsid w:val="0097299C"/>
    <w:rsid w:val="00974437"/>
    <w:rsid w:val="009777B7"/>
    <w:rsid w:val="009A3EAF"/>
    <w:rsid w:val="009B2016"/>
    <w:rsid w:val="009E33C2"/>
    <w:rsid w:val="009E7A78"/>
    <w:rsid w:val="00A36899"/>
    <w:rsid w:val="00A404C2"/>
    <w:rsid w:val="00A44BF0"/>
    <w:rsid w:val="00A56424"/>
    <w:rsid w:val="00A808D3"/>
    <w:rsid w:val="00A830F1"/>
    <w:rsid w:val="00A91F57"/>
    <w:rsid w:val="00A92343"/>
    <w:rsid w:val="00AA5887"/>
    <w:rsid w:val="00AA66A6"/>
    <w:rsid w:val="00AB1006"/>
    <w:rsid w:val="00AB76F1"/>
    <w:rsid w:val="00AF0567"/>
    <w:rsid w:val="00B04AF6"/>
    <w:rsid w:val="00B22258"/>
    <w:rsid w:val="00B2688F"/>
    <w:rsid w:val="00B86F3A"/>
    <w:rsid w:val="00B96838"/>
    <w:rsid w:val="00BA072D"/>
    <w:rsid w:val="00C06723"/>
    <w:rsid w:val="00C114E3"/>
    <w:rsid w:val="00C15ACF"/>
    <w:rsid w:val="00C31F9A"/>
    <w:rsid w:val="00C42982"/>
    <w:rsid w:val="00C92A28"/>
    <w:rsid w:val="00CA0BBB"/>
    <w:rsid w:val="00CA52EC"/>
    <w:rsid w:val="00CC5108"/>
    <w:rsid w:val="00CC6DFF"/>
    <w:rsid w:val="00CE3EB3"/>
    <w:rsid w:val="00CF2D5D"/>
    <w:rsid w:val="00CF4633"/>
    <w:rsid w:val="00CF57C7"/>
    <w:rsid w:val="00CF7E8A"/>
    <w:rsid w:val="00D016AE"/>
    <w:rsid w:val="00D801D0"/>
    <w:rsid w:val="00DC3B5B"/>
    <w:rsid w:val="00DC5497"/>
    <w:rsid w:val="00E216C8"/>
    <w:rsid w:val="00E32D81"/>
    <w:rsid w:val="00E4614B"/>
    <w:rsid w:val="00E5164F"/>
    <w:rsid w:val="00EA7E5B"/>
    <w:rsid w:val="00F67D7B"/>
    <w:rsid w:val="00F75602"/>
    <w:rsid w:val="00F819C7"/>
    <w:rsid w:val="00FB0892"/>
    <w:rsid w:val="00FB7A14"/>
    <w:rsid w:val="00FD31A8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Revision"/>
    <w:hidden/>
    <w:uiPriority w:val="99"/>
    <w:semiHidden/>
    <w:rsid w:val="0097299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31</cp:revision>
  <cp:lastPrinted>2020-08-29T09:07:00Z</cp:lastPrinted>
  <dcterms:created xsi:type="dcterms:W3CDTF">2021-11-12T05:43:00Z</dcterms:created>
  <dcterms:modified xsi:type="dcterms:W3CDTF">2022-08-30T09:26:00Z</dcterms:modified>
</cp:coreProperties>
</file>