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1AC6A91C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7B126CE5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79CD0808" w:rsidR="00FC5CC5" w:rsidRPr="00E70AA5" w:rsidRDefault="00FC5CC5" w:rsidP="00210458">
      <w:pPr>
        <w:spacing w:after="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Июль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0C14DDCA" w:rsidR="00FC5CC5" w:rsidRPr="00E70AA5" w:rsidRDefault="00BB1574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 w:rsidRPr="00E70AA5">
        <w:rPr>
          <w:rFonts w:ascii="Arial" w:eastAsiaTheme="minorHAnsi" w:hAnsi="Arial" w:cs="Arial"/>
          <w:sz w:val="28"/>
          <w:lang w:val="uz-Cyrl-UZ" w:eastAsia="en-US"/>
        </w:rPr>
        <w:t>апрель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06F8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Ш.Рашидова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136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435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60E1A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Зафарбод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483C1F0E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5DC74B19" w:rsidR="00FC5CC5" w:rsidRPr="00E70AA5" w:rsidRDefault="00FC5CC5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099D120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 w:rsidRP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6980B5B0" w14:textId="654207E0" w:rsidR="00FC5CC5" w:rsidRPr="00CF717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en-US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34B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1839C8E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7164138A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D35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5970D538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FF5A0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4FDBCED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6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562C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7D5F6D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9562C" w:rsidRPr="00A059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 w:rsidRP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4956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5BA8975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687C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Дўстлик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Мирзачўлда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За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фаробод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524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озиқ-овқат қимматлиги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9C0FC10" w14:textId="08F3E2CD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72A5D94D" w14:textId="77777777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5F8E5655" w14:textId="1DC83D1E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 ишга жойлашишда кўмак берилганлигини қайд этилди.</w:t>
      </w:r>
    </w:p>
    <w:p w14:paraId="7292E25A" w14:textId="4A4D45F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танимайдиганлар улуши бошқа туманларга нисбатан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</w:p>
    <w:p w14:paraId="080290FB" w14:textId="39A2B9AB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6580B171" w14:textId="702748D1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C56E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FC56ED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24281A" w14:textId="19D2D58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22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27231E13" w14:textId="0BFB6393" w:rsidR="00BE4112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8528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77777777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Жиззах вилоятида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655883C2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(апрел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D1512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69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32A28911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632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51334" w:rsidRP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57B58E4C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33F54819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bookmarkStart w:id="1" w:name="_GoBack"/>
      <w:bookmarkEnd w:id="1"/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30D5F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32431FCE" w:rsidR="00717E05" w:rsidRPr="00E70AA5" w:rsidRDefault="00E70AA5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E70AA5">
        <w:rPr>
          <w:noProof/>
          <w:lang w:eastAsia="ru-RU"/>
        </w:rPr>
        <w:drawing>
          <wp:inline distT="0" distB="0" distL="0" distR="0" wp14:anchorId="5427E39F" wp14:editId="28133A90">
            <wp:extent cx="6480175" cy="396494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928136-BF04-4C5C-ACA5-527F49B47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91"/>
      </w:tblGrid>
      <w:tr w:rsidR="0097314E" w:rsidRPr="00E70AA5" w14:paraId="6374B31A" w14:textId="503A7F9F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97314E" w:rsidRPr="00E70AA5" w:rsidRDefault="0097314E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97314E" w:rsidRPr="00FE429C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3EE55A" w14:textId="00FC3104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D15125" w:rsidRPr="00E70AA5" w14:paraId="66CDCEA0" w14:textId="5AF1B1CB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D15125" w:rsidRPr="00E70AA5" w:rsidRDefault="00D15125" w:rsidP="00C53186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D15125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D15125" w:rsidRPr="00E70AA5" w14:paraId="5276136A" w14:textId="4DE346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13%</w:t>
            </w:r>
          </w:p>
        </w:tc>
      </w:tr>
      <w:tr w:rsidR="00D15125" w:rsidRPr="00E70AA5" w14:paraId="793521FF" w14:textId="3852E0DD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7%</w:t>
            </w:r>
          </w:p>
        </w:tc>
      </w:tr>
      <w:tr w:rsidR="00D15125" w:rsidRPr="00E70AA5" w14:paraId="5C2BEE3E" w14:textId="53D32EA5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  <w:tr w:rsidR="00D15125" w:rsidRPr="00E70AA5" w14:paraId="6CACA65E" w14:textId="17A78C7C" w:rsidTr="0097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D15125" w:rsidRPr="00E70AA5" w:rsidRDefault="00D15125" w:rsidP="00C5318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D15125" w:rsidRPr="00E70AA5" w:rsidRDefault="00D15125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D15125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D15125" w:rsidRPr="00E70AA5" w14:paraId="5A0CC024" w14:textId="56AED0F7" w:rsidTr="0097314E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D15125" w:rsidRPr="00E70AA5" w:rsidRDefault="00D15125" w:rsidP="0097314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D15125" w:rsidRPr="00E70AA5" w:rsidRDefault="00D15125" w:rsidP="00C531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D15125" w:rsidRPr="00E70AA5" w:rsidRDefault="00D15125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D15125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20%</w:t>
            </w: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1134"/>
      </w:tblGrid>
      <w:tr w:rsidR="0097314E" w:rsidRPr="00E70AA5" w14:paraId="4CB05367" w14:textId="0B535CE1" w:rsidTr="0097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97314E" w:rsidRPr="00E70AA5" w:rsidRDefault="0097314E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97314E" w:rsidRPr="00E70AA5" w:rsidRDefault="0097314E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EC6C" w14:textId="687CE2F1" w:rsidR="0097314E" w:rsidRPr="00E70AA5" w:rsidRDefault="0097314E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="00FE429C"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97314E" w:rsidRPr="00E70AA5" w14:paraId="38972088" w14:textId="7560A60D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97314E" w:rsidRPr="00E70AA5" w:rsidRDefault="0097314E" w:rsidP="009807D3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97314E" w:rsidRPr="00E70AA5" w:rsidRDefault="0097314E" w:rsidP="0064724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97314E" w:rsidRPr="00E70AA5" w:rsidRDefault="0097314E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97314E" w:rsidRPr="00E70AA5" w14:paraId="18DA5571" w14:textId="029C1110" w:rsidTr="00FE429C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97314E" w:rsidRPr="00E70AA5" w:rsidRDefault="0097314E" w:rsidP="0060788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97314E" w:rsidRPr="00E70AA5" w:rsidRDefault="0097314E" w:rsidP="006413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97314E" w:rsidRPr="00E70AA5" w:rsidRDefault="0097314E" w:rsidP="005A371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97314E" w:rsidRPr="00326FBE" w:rsidRDefault="00FE429C" w:rsidP="009731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54%</w:t>
            </w:r>
          </w:p>
        </w:tc>
      </w:tr>
      <w:tr w:rsidR="0097314E" w:rsidRPr="00E70AA5" w14:paraId="543C863C" w14:textId="1F638D73" w:rsidTr="00FE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97314E" w:rsidRPr="00E70AA5" w:rsidRDefault="0097314E" w:rsidP="009807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97314E" w:rsidRPr="00E70AA5" w:rsidRDefault="0097314E" w:rsidP="009807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97314E" w:rsidRPr="00E70AA5" w:rsidRDefault="0097314E" w:rsidP="0064136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97314E" w:rsidRPr="00E70AA5" w:rsidRDefault="0097314E" w:rsidP="005A371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97314E" w:rsidRPr="00326FBE" w:rsidRDefault="00FE429C" w:rsidP="0097314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 w:rsidRPr="00326FBE"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75%</w:t>
            </w: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31F08AB7" w:rsidR="00F220B8" w:rsidRPr="00E70AA5" w:rsidRDefault="0097314E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</w:t>
      </w:r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224"/>
        <w:gridCol w:w="1843"/>
        <w:gridCol w:w="2126"/>
        <w:gridCol w:w="2552"/>
      </w:tblGrid>
      <w:tr w:rsidR="00F220B8" w:rsidRPr="00E70AA5" w14:paraId="0507420F" w14:textId="77777777" w:rsidTr="00E7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24" w:type="dxa"/>
            <w:vAlign w:val="center"/>
            <w:hideMark/>
          </w:tcPr>
          <w:p w14:paraId="0924F11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43" w:type="dxa"/>
            <w:vAlign w:val="center"/>
            <w:hideMark/>
          </w:tcPr>
          <w:p w14:paraId="69418F7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506F8" w:rsidRPr="00E70AA5" w14:paraId="72781AB8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24" w:type="dxa"/>
            <w:noWrap/>
            <w:vAlign w:val="center"/>
            <w:hideMark/>
          </w:tcPr>
          <w:p w14:paraId="33BD945B" w14:textId="3619517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Мирзачўл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0AF14626" w14:textId="4A33E5F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7A5DEA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DDD81F3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2E3E5F9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24" w:type="dxa"/>
            <w:noWrap/>
            <w:vAlign w:val="center"/>
            <w:hideMark/>
          </w:tcPr>
          <w:p w14:paraId="6B8A83AA" w14:textId="6947183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Дўстлик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3BEA05CC" w14:textId="0C5CC83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70BD79D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04F12B9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3CBEB87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24" w:type="dxa"/>
            <w:noWrap/>
            <w:vAlign w:val="center"/>
            <w:hideMark/>
          </w:tcPr>
          <w:p w14:paraId="2075EE4C" w14:textId="25C3DD51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Ш.</w:t>
            </w:r>
            <w:r w:rsidRPr="004506F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uz-Cyrl-UZ"/>
              </w:rPr>
              <w:t>Рашидов</w:t>
            </w:r>
          </w:p>
        </w:tc>
        <w:tc>
          <w:tcPr>
            <w:tcW w:w="1843" w:type="dxa"/>
            <w:noWrap/>
            <w:vAlign w:val="center"/>
            <w:hideMark/>
          </w:tcPr>
          <w:p w14:paraId="6743A8F5" w14:textId="3240997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300CDD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5D9C0DF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160</w:t>
            </w:r>
          </w:p>
        </w:tc>
      </w:tr>
      <w:tr w:rsidR="004506F8" w:rsidRPr="00E70AA5" w14:paraId="1E4F09AE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24" w:type="dxa"/>
            <w:noWrap/>
            <w:vAlign w:val="center"/>
            <w:hideMark/>
          </w:tcPr>
          <w:p w14:paraId="420EF391" w14:textId="326DCDB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Фориш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2A2E900" w14:textId="3B35BD8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3DE8C6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78ED2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6631A9B3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24" w:type="dxa"/>
            <w:noWrap/>
            <w:vAlign w:val="center"/>
            <w:hideMark/>
          </w:tcPr>
          <w:p w14:paraId="16F5295F" w14:textId="4AD0223C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Бахмал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640D3F0" w14:textId="759F9F1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25878F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02397CA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</w:tr>
      <w:tr w:rsidR="004506F8" w:rsidRPr="00E70AA5" w14:paraId="0DD65D8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24" w:type="dxa"/>
            <w:noWrap/>
            <w:vAlign w:val="center"/>
            <w:hideMark/>
          </w:tcPr>
          <w:p w14:paraId="5F294689" w14:textId="3F6B6C2B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Жиззах</w:t>
            </w:r>
            <w:proofErr w:type="spellEnd"/>
            <w:r w:rsidRPr="004506F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шаҳри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4D83E2CA" w14:textId="7A28E4A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2A1649A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FDCBB4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09D86DF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24" w:type="dxa"/>
            <w:noWrap/>
            <w:vAlign w:val="center"/>
            <w:hideMark/>
          </w:tcPr>
          <w:p w14:paraId="0B24A07B" w14:textId="5E3D805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Зомин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172D362C" w14:textId="610155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286D6F8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33D456C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0CA32EB5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24" w:type="dxa"/>
            <w:noWrap/>
            <w:vAlign w:val="center"/>
            <w:hideMark/>
          </w:tcPr>
          <w:p w14:paraId="2FCC7FEF" w14:textId="731874EE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Ғаллаорол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5354B589" w14:textId="2874D4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27706E8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115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585F78C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80E2311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24" w:type="dxa"/>
            <w:noWrap/>
            <w:vAlign w:val="center"/>
            <w:hideMark/>
          </w:tcPr>
          <w:p w14:paraId="1B1C5547" w14:textId="5FAED9F4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Арнасой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2900465B" w14:textId="7484C7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15613F7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7297692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506F8" w:rsidRPr="00E70AA5" w14:paraId="78745AE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24" w:type="dxa"/>
            <w:noWrap/>
            <w:vAlign w:val="center"/>
            <w:hideMark/>
          </w:tcPr>
          <w:p w14:paraId="6AE1E6C2" w14:textId="4F231F7A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Пахтакор</w:t>
            </w:r>
          </w:p>
        </w:tc>
        <w:tc>
          <w:tcPr>
            <w:tcW w:w="1843" w:type="dxa"/>
            <w:noWrap/>
            <w:vAlign w:val="center"/>
            <w:hideMark/>
          </w:tcPr>
          <w:p w14:paraId="775E803B" w14:textId="461B451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013314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3557AF2F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145</w:t>
            </w:r>
          </w:p>
        </w:tc>
      </w:tr>
      <w:tr w:rsidR="004506F8" w:rsidRPr="00E70AA5" w14:paraId="2C0F2732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24" w:type="dxa"/>
            <w:noWrap/>
            <w:vAlign w:val="center"/>
            <w:hideMark/>
          </w:tcPr>
          <w:p w14:paraId="4C17BC95" w14:textId="14F0F650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Зарбдор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45AA837C" w14:textId="7D451E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0CC5C65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77C6076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506F8" w:rsidRPr="00E70AA5" w14:paraId="6CDFD60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24" w:type="dxa"/>
            <w:noWrap/>
            <w:vAlign w:val="center"/>
            <w:hideMark/>
          </w:tcPr>
          <w:p w14:paraId="570F1096" w14:textId="38CF632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Зафаробод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77FC2EF8" w14:textId="34953EB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49C56CE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4A370F7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20C1CD0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224" w:type="dxa"/>
            <w:noWrap/>
            <w:vAlign w:val="center"/>
            <w:hideMark/>
          </w:tcPr>
          <w:p w14:paraId="0BF7207D" w14:textId="2AFC59C8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4506F8">
              <w:rPr>
                <w:rFonts w:ascii="Arial" w:hAnsi="Arial" w:cs="Arial"/>
                <w:sz w:val="28"/>
                <w:szCs w:val="28"/>
              </w:rPr>
              <w:t>Янгиобод</w:t>
            </w:r>
            <w:proofErr w:type="spellEnd"/>
          </w:p>
        </w:tc>
        <w:tc>
          <w:tcPr>
            <w:tcW w:w="1843" w:type="dxa"/>
            <w:noWrap/>
            <w:vAlign w:val="center"/>
            <w:hideMark/>
          </w:tcPr>
          <w:p w14:paraId="22A61A5A" w14:textId="499FC59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712D57DD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0D77383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</w:tr>
      <w:tr w:rsidR="00F220B8" w:rsidRPr="00E70AA5" w14:paraId="0E7A004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45E4827A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43" w:type="dxa"/>
            <w:noWrap/>
            <w:vAlign w:val="center"/>
          </w:tcPr>
          <w:p w14:paraId="6A6E6DD7" w14:textId="57B2B9B7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3364EA7" w:rsidR="00F220B8" w:rsidRPr="00E70AA5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17</w:t>
            </w:r>
          </w:p>
        </w:tc>
        <w:tc>
          <w:tcPr>
            <w:tcW w:w="2552" w:type="dxa"/>
            <w:noWrap/>
            <w:vAlign w:val="center"/>
          </w:tcPr>
          <w:p w14:paraId="1905CC44" w14:textId="7A520660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75C1E1CB" w:rsidR="00EE3257" w:rsidRPr="00E70AA5" w:rsidRDefault="00696E79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3042DCDF" wp14:editId="7ED969EF">
            <wp:extent cx="6477000" cy="615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55124856" w:rsidR="00503767" w:rsidRPr="00E70AA5" w:rsidRDefault="00696E79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06E7452" wp14:editId="38E5704F">
            <wp:extent cx="64770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7FA72D1F" w:rsidR="009807D3" w:rsidRPr="00E70AA5" w:rsidRDefault="00696E79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0A41FB" wp14:editId="7FEE9A6C">
            <wp:extent cx="647700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10958CBC" w:rsidR="009807D3" w:rsidRPr="00E70AA5" w:rsidRDefault="00696E79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A0216AC" wp14:editId="29FAAB97">
            <wp:extent cx="64770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00A1C3C8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D9FD9" wp14:editId="78FF991C">
            <wp:extent cx="6477000" cy="639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29453825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59E04" wp14:editId="235C5C14">
            <wp:extent cx="64770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290"/>
        <w:gridCol w:w="1858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61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90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858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47" w:type="dxa"/>
            <w:vAlign w:val="center"/>
          </w:tcPr>
          <w:p w14:paraId="1251B166" w14:textId="202551D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17AE1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</w:tr>
      <w:tr w:rsidR="00617AE1" w:rsidRPr="00E70AA5" w14:paraId="559F9716" w14:textId="630F4ED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90" w:type="dxa"/>
            <w:noWrap/>
            <w:vAlign w:val="center"/>
            <w:hideMark/>
          </w:tcPr>
          <w:p w14:paraId="76757167" w14:textId="38C5A714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Зомин</w:t>
            </w:r>
          </w:p>
        </w:tc>
        <w:tc>
          <w:tcPr>
            <w:tcW w:w="1858" w:type="dxa"/>
            <w:noWrap/>
            <w:vAlign w:val="center"/>
            <w:hideMark/>
          </w:tcPr>
          <w:p w14:paraId="128C8132" w14:textId="07372D7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0B767A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5A6368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18E80C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067D731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5D50CEE5" w14:textId="247590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2329A986" w14:textId="001E0EE5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90" w:type="dxa"/>
            <w:noWrap/>
            <w:vAlign w:val="center"/>
            <w:hideMark/>
          </w:tcPr>
          <w:p w14:paraId="0A95E576" w14:textId="6122416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Бахмал</w:t>
            </w:r>
          </w:p>
        </w:tc>
        <w:tc>
          <w:tcPr>
            <w:tcW w:w="1858" w:type="dxa"/>
            <w:noWrap/>
            <w:vAlign w:val="center"/>
            <w:hideMark/>
          </w:tcPr>
          <w:p w14:paraId="33909238" w14:textId="05AD652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7261AA8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74199E8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60BA7D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67BB0E9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1C2E29A8" w14:textId="4D3E66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59C0D15A" w14:textId="3200C9EE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90" w:type="dxa"/>
            <w:noWrap/>
            <w:vAlign w:val="center"/>
            <w:hideMark/>
          </w:tcPr>
          <w:p w14:paraId="4C7037CD" w14:textId="1E3E5F31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Дўстлик</w:t>
            </w:r>
          </w:p>
        </w:tc>
        <w:tc>
          <w:tcPr>
            <w:tcW w:w="1858" w:type="dxa"/>
            <w:noWrap/>
            <w:vAlign w:val="center"/>
            <w:hideMark/>
          </w:tcPr>
          <w:p w14:paraId="08198B84" w14:textId="7622056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06F21B9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4934B1D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36ED7D0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46302F0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634F84A7" w14:textId="6DE8327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AA14865" w14:textId="7CA0E8A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90" w:type="dxa"/>
            <w:noWrap/>
            <w:vAlign w:val="center"/>
            <w:hideMark/>
          </w:tcPr>
          <w:p w14:paraId="1D729897" w14:textId="16AFD062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тумани</w:t>
            </w:r>
          </w:p>
        </w:tc>
        <w:tc>
          <w:tcPr>
            <w:tcW w:w="1858" w:type="dxa"/>
            <w:noWrap/>
            <w:vAlign w:val="center"/>
            <w:hideMark/>
          </w:tcPr>
          <w:p w14:paraId="5054A954" w14:textId="652F42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36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18E9B0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2044C5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5A8AA6F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200A18E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440A8E1C" w14:textId="7FE45DB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</w:tr>
      <w:tr w:rsidR="00617AE1" w:rsidRPr="00E70AA5" w14:paraId="0BCAB0E6" w14:textId="63FAA59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90" w:type="dxa"/>
            <w:noWrap/>
            <w:vAlign w:val="center"/>
            <w:hideMark/>
          </w:tcPr>
          <w:p w14:paraId="20E18B89" w14:textId="51B6934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Пахтакор</w:t>
            </w:r>
          </w:p>
        </w:tc>
        <w:tc>
          <w:tcPr>
            <w:tcW w:w="1858" w:type="dxa"/>
            <w:noWrap/>
            <w:vAlign w:val="center"/>
            <w:hideMark/>
          </w:tcPr>
          <w:p w14:paraId="07B2BE5F" w14:textId="19A06D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5FA9F0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338132A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4D25C7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71119E8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1B0188E" w14:textId="76ECEE2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478EC321" w14:textId="7BAAD2FA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90" w:type="dxa"/>
            <w:noWrap/>
            <w:vAlign w:val="center"/>
            <w:hideMark/>
          </w:tcPr>
          <w:p w14:paraId="2F736CED" w14:textId="1593A209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Зарбдор</w:t>
            </w:r>
          </w:p>
        </w:tc>
        <w:tc>
          <w:tcPr>
            <w:tcW w:w="1858" w:type="dxa"/>
            <w:noWrap/>
            <w:vAlign w:val="center"/>
            <w:hideMark/>
          </w:tcPr>
          <w:p w14:paraId="7A269BBB" w14:textId="7BA710A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7C72AB9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0B92C8B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25EA4B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0B9A2B5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vAlign w:val="center"/>
          </w:tcPr>
          <w:p w14:paraId="636CC764" w14:textId="7A794DE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</w:tr>
      <w:tr w:rsidR="00617AE1" w:rsidRPr="00E70AA5" w14:paraId="3A8BA5D0" w14:textId="5F2A29D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90" w:type="dxa"/>
            <w:noWrap/>
            <w:vAlign w:val="center"/>
            <w:hideMark/>
          </w:tcPr>
          <w:p w14:paraId="25831FD2" w14:textId="5336B78F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Арнасой</w:t>
            </w:r>
          </w:p>
        </w:tc>
        <w:tc>
          <w:tcPr>
            <w:tcW w:w="1858" w:type="dxa"/>
            <w:noWrap/>
            <w:vAlign w:val="center"/>
            <w:hideMark/>
          </w:tcPr>
          <w:p w14:paraId="3268841F" w14:textId="7E0E2A7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24DFE1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7D3396F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59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5D1B023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6821F2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6F94B14A" w14:textId="1AAF250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2</w:t>
            </w:r>
          </w:p>
        </w:tc>
      </w:tr>
      <w:tr w:rsidR="00617AE1" w:rsidRPr="00E70AA5" w14:paraId="619298F3" w14:textId="366251F4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90" w:type="dxa"/>
            <w:noWrap/>
            <w:vAlign w:val="center"/>
            <w:hideMark/>
          </w:tcPr>
          <w:p w14:paraId="2D8A27E3" w14:textId="4FD52117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Зафаробод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2828EE2E" w14:textId="2A1B81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42BAF8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55EA508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210CFBF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19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0729015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vAlign w:val="center"/>
          </w:tcPr>
          <w:p w14:paraId="74EED108" w14:textId="4C2C9D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3A9600F" w14:textId="08D6267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90" w:type="dxa"/>
            <w:noWrap/>
            <w:vAlign w:val="center"/>
            <w:hideMark/>
          </w:tcPr>
          <w:p w14:paraId="0A775B8A" w14:textId="03C7C026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Фориш</w:t>
            </w:r>
          </w:p>
        </w:tc>
        <w:tc>
          <w:tcPr>
            <w:tcW w:w="1858" w:type="dxa"/>
            <w:noWrap/>
            <w:vAlign w:val="center"/>
            <w:hideMark/>
          </w:tcPr>
          <w:p w14:paraId="1FFF758E" w14:textId="310B00D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30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1F7D8D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19F6069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531800E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533948B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vAlign w:val="center"/>
          </w:tcPr>
          <w:p w14:paraId="1A8EF8DB" w14:textId="669264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60C28039" w14:textId="79ED979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90" w:type="dxa"/>
            <w:noWrap/>
            <w:vAlign w:val="center"/>
            <w:hideMark/>
          </w:tcPr>
          <w:p w14:paraId="1BB2E033" w14:textId="5B34DA0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Ғаллаорол</w:t>
            </w:r>
          </w:p>
        </w:tc>
        <w:tc>
          <w:tcPr>
            <w:tcW w:w="1858" w:type="dxa"/>
            <w:noWrap/>
            <w:vAlign w:val="center"/>
            <w:hideMark/>
          </w:tcPr>
          <w:p w14:paraId="384FCF3B" w14:textId="4A940FC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53FFE17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5733531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00203A2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53D765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ADC5D62" w14:textId="1913312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</w:tr>
      <w:tr w:rsidR="00617AE1" w:rsidRPr="00E70AA5" w14:paraId="3A066ED5" w14:textId="62F74BFF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90" w:type="dxa"/>
            <w:noWrap/>
            <w:vAlign w:val="center"/>
            <w:hideMark/>
          </w:tcPr>
          <w:p w14:paraId="33459A62" w14:textId="3AED415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Мирзачўл</w:t>
            </w:r>
          </w:p>
        </w:tc>
        <w:tc>
          <w:tcPr>
            <w:tcW w:w="1858" w:type="dxa"/>
            <w:noWrap/>
            <w:vAlign w:val="center"/>
            <w:hideMark/>
          </w:tcPr>
          <w:p w14:paraId="1040608B" w14:textId="5D1CB0A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2421580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479E5AE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6E69BC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30345A3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442B55D8" w14:textId="1050DD1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196D0F28" w14:textId="4D89220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90" w:type="dxa"/>
            <w:noWrap/>
            <w:vAlign w:val="center"/>
            <w:hideMark/>
          </w:tcPr>
          <w:p w14:paraId="7DC27D11" w14:textId="2077B03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шаҳри</w:t>
            </w:r>
          </w:p>
        </w:tc>
        <w:tc>
          <w:tcPr>
            <w:tcW w:w="1858" w:type="dxa"/>
            <w:noWrap/>
            <w:vAlign w:val="center"/>
            <w:hideMark/>
          </w:tcPr>
          <w:p w14:paraId="2944F42E" w14:textId="2513A19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2190F1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7DF9616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0DDAF2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4898B9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20EA2E5F" w14:textId="093E78E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</w:tr>
      <w:tr w:rsidR="00617AE1" w:rsidRPr="00E70AA5" w14:paraId="4E51BC9A" w14:textId="5301BA38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290" w:type="dxa"/>
            <w:noWrap/>
            <w:vAlign w:val="center"/>
            <w:hideMark/>
          </w:tcPr>
          <w:p w14:paraId="646D3E96" w14:textId="2E148E2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Янгиобод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4E06DB3B" w14:textId="6FD86E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36461A3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761CBB4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39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72E79F2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1DA909F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0451C9AB" w14:textId="3CAFE1B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22653954" w14:textId="50B257FF" w:rsidTr="00617AE1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858" w:type="dxa"/>
            <w:noWrap/>
            <w:vAlign w:val="center"/>
          </w:tcPr>
          <w:p w14:paraId="67E5941A" w14:textId="6D6C5EBD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277CB7C2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776" w:type="dxa"/>
            <w:noWrap/>
            <w:vAlign w:val="center"/>
          </w:tcPr>
          <w:p w14:paraId="0822C4FC" w14:textId="14DA01A9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47" w:type="dxa"/>
            <w:noWrap/>
            <w:vAlign w:val="center"/>
          </w:tcPr>
          <w:p w14:paraId="38EB9B70" w14:textId="31F791F1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47" w:type="dxa"/>
            <w:vAlign w:val="center"/>
          </w:tcPr>
          <w:p w14:paraId="64E6B849" w14:textId="42734076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77777777" w:rsidR="00F220B8" w:rsidRPr="00E70AA5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7DC05F6E" w:rsidR="00F220B8" w:rsidRPr="00E70AA5" w:rsidRDefault="00696E79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77E6C0E" wp14:editId="2F34201A">
            <wp:extent cx="6477000" cy="675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71685080" w14:textId="1832F65B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BDE0D23" wp14:editId="1AA3C7C1">
            <wp:extent cx="646747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1BC167C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ABE2E4" wp14:editId="03334A75">
            <wp:extent cx="6467475" cy="878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39843435" w14:textId="173CAD78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0E9FE92" wp14:editId="4A89F130">
            <wp:extent cx="6467475" cy="878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4B4B7114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1F7456AE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8C4C20" wp14:editId="5D0B8EDB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32A7F71A" w:rsidR="009807D3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C9A1DE" wp14:editId="3F9AD9F2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2C3001AA" w:rsidR="00F220B8" w:rsidRPr="00B45052" w:rsidRDefault="00696E79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EBFE003" wp14:editId="6E0B82E2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B8" w:rsidRPr="00B45052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0AEB0" w14:textId="77777777" w:rsidR="00916279" w:rsidRDefault="00916279" w:rsidP="0001426B">
      <w:pPr>
        <w:spacing w:after="0" w:line="240" w:lineRule="auto"/>
      </w:pPr>
      <w:r>
        <w:separator/>
      </w:r>
    </w:p>
  </w:endnote>
  <w:endnote w:type="continuationSeparator" w:id="0">
    <w:p w14:paraId="6B404CE4" w14:textId="77777777" w:rsidR="00916279" w:rsidRDefault="00916279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EEBA4" w14:textId="77777777" w:rsidR="00916279" w:rsidRDefault="00916279" w:rsidP="0001426B">
      <w:pPr>
        <w:spacing w:after="0" w:line="240" w:lineRule="auto"/>
      </w:pPr>
      <w:r>
        <w:separator/>
      </w:r>
    </w:p>
  </w:footnote>
  <w:footnote w:type="continuationSeparator" w:id="0">
    <w:p w14:paraId="0C54F44F" w14:textId="77777777" w:rsidR="00916279" w:rsidRDefault="00916279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5191"/>
    <w:rsid w:val="00046A76"/>
    <w:rsid w:val="00052986"/>
    <w:rsid w:val="000534E9"/>
    <w:rsid w:val="0005376D"/>
    <w:rsid w:val="00054929"/>
    <w:rsid w:val="0006267A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30AA"/>
    <w:rsid w:val="00163E6E"/>
    <w:rsid w:val="00167935"/>
    <w:rsid w:val="0017229A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312D"/>
    <w:rsid w:val="00373BCA"/>
    <w:rsid w:val="00373C71"/>
    <w:rsid w:val="003752D9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CB9"/>
    <w:rsid w:val="00742CCF"/>
    <w:rsid w:val="00745DDF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ownloads\Telegram%20Desktop\jizzax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jizzax_graph!$B$2:$H$2</c:f>
              <c:numCache>
                <c:formatCode>General</c:formatCode>
                <c:ptCount val="7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0ED-97F4-43712B97BCBF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37-40ED-97F4-43712B97BCB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37-40ED-97F4-43712B97BCBF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37-40ED-97F4-43712B97BCBF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37-40ED-97F4-43712B97BCBF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37-40ED-97F4-43712B97BC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37-40ED-97F4-43712B97BCBF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jizzax_graph!$B$4:$H$4</c:f>
              <c:numCache>
                <c:formatCode>General</c:formatCode>
                <c:ptCount val="7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37-40ED-97F4-43712B97B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60576"/>
        <c:axId val="439345920"/>
      </c:lineChart>
      <c:catAx>
        <c:axId val="40796057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39345920"/>
        <c:crosses val="autoZero"/>
        <c:auto val="0"/>
        <c:lblAlgn val="ctr"/>
        <c:lblOffset val="100"/>
        <c:noMultiLvlLbl val="0"/>
      </c:catAx>
      <c:valAx>
        <c:axId val="439345920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07960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7ECE-9516-4BF6-8EAC-BF6F4DA1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4</cp:revision>
  <cp:lastPrinted>2021-08-09T12:42:00Z</cp:lastPrinted>
  <dcterms:created xsi:type="dcterms:W3CDTF">2022-08-09T07:30:00Z</dcterms:created>
  <dcterms:modified xsi:type="dcterms:W3CDTF">2022-08-22T04:52:00Z</dcterms:modified>
</cp:coreProperties>
</file>